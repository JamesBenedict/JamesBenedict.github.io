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31C9B" w14:textId="143DE63D" w:rsidR="00F04AA4" w:rsidDel="00444D66" w:rsidRDefault="00F04AA4" w:rsidP="00F04AA4">
      <w:pPr>
        <w:pStyle w:val="BasicParagraph"/>
        <w:suppressAutoHyphens/>
        <w:rPr>
          <w:del w:id="0" w:author="James Benedict" w:date="2017-08-24T10:50:00Z"/>
          <w:rFonts w:ascii="Lato-Regular" w:hAnsi="Lato-Regular" w:cs="Lato-Regular"/>
          <w:sz w:val="22"/>
          <w:szCs w:val="22"/>
        </w:rPr>
      </w:pPr>
      <w:r>
        <w:rPr>
          <w:rFonts w:ascii="Lato-Regular" w:hAnsi="Lato-Regular" w:cs="Lato-Regular"/>
          <w:sz w:val="22"/>
          <w:szCs w:val="22"/>
        </w:rPr>
        <w:t>“</w:t>
      </w:r>
      <w:proofErr w:type="spellStart"/>
      <w:r>
        <w:rPr>
          <w:rFonts w:ascii="Lato-Regular" w:hAnsi="Lato-Regular" w:cs="Lato-Regular"/>
          <w:sz w:val="22"/>
          <w:szCs w:val="22"/>
        </w:rPr>
        <w:t>Mzungu</w:t>
      </w:r>
      <w:proofErr w:type="spellEnd"/>
      <w:r>
        <w:rPr>
          <w:rFonts w:ascii="Lato-Regular" w:hAnsi="Lato-Regular" w:cs="Lato-Regular"/>
          <w:sz w:val="22"/>
          <w:szCs w:val="22"/>
        </w:rPr>
        <w:t xml:space="preserve">, you’re famous now,” the group of </w:t>
      </w:r>
      <w:proofErr w:type="spellStart"/>
      <w:r>
        <w:rPr>
          <w:rFonts w:ascii="Lato-Regular" w:hAnsi="Lato-Regular" w:cs="Lato-Regular"/>
          <w:sz w:val="22"/>
          <w:szCs w:val="22"/>
        </w:rPr>
        <w:t>boda</w:t>
      </w:r>
      <w:proofErr w:type="spellEnd"/>
      <w:r>
        <w:rPr>
          <w:rFonts w:ascii="Lato-Regular" w:hAnsi="Lato-Regular" w:cs="Lato-Regular"/>
          <w:sz w:val="22"/>
          <w:szCs w:val="22"/>
        </w:rPr>
        <w:t xml:space="preserve"> </w:t>
      </w:r>
      <w:proofErr w:type="spellStart"/>
      <w:r>
        <w:rPr>
          <w:rFonts w:ascii="Lato-Regular" w:hAnsi="Lato-Regular" w:cs="Lato-Regular"/>
          <w:sz w:val="22"/>
          <w:szCs w:val="22"/>
        </w:rPr>
        <w:t>boda</w:t>
      </w:r>
      <w:proofErr w:type="spellEnd"/>
      <w:r>
        <w:rPr>
          <w:rFonts w:ascii="Lato-Regular" w:hAnsi="Lato-Regular" w:cs="Lato-Regular"/>
          <w:sz w:val="22"/>
          <w:szCs w:val="22"/>
        </w:rPr>
        <w:t xml:space="preserve"> drivers shouted at me laughing and pointing to their radios as I left the station house. </w:t>
      </w:r>
      <w:proofErr w:type="spellStart"/>
      <w:r>
        <w:rPr>
          <w:rFonts w:ascii="Lato-Regular" w:hAnsi="Lato-Regular" w:cs="Lato-Regular"/>
          <w:sz w:val="22"/>
          <w:szCs w:val="22"/>
        </w:rPr>
        <w:t>Mzungu</w:t>
      </w:r>
      <w:proofErr w:type="spellEnd"/>
      <w:r>
        <w:rPr>
          <w:rFonts w:ascii="Lato-Regular" w:hAnsi="Lato-Regular" w:cs="Lato-Regular"/>
          <w:sz w:val="22"/>
          <w:szCs w:val="22"/>
        </w:rPr>
        <w:t xml:space="preserve">, a Bantu term for foreigner, became my unofficial name the month </w:t>
      </w:r>
      <w:r>
        <w:rPr>
          <w:rStyle w:val="Hyperlink"/>
          <w:sz w:val="22"/>
          <w:szCs w:val="22"/>
        </w:rPr>
        <w:t>I spent reporting</w:t>
      </w:r>
      <w:r>
        <w:rPr>
          <w:rFonts w:ascii="Lato-Regular" w:hAnsi="Lato-Regular" w:cs="Lato-Regular"/>
          <w:sz w:val="22"/>
          <w:szCs w:val="22"/>
        </w:rPr>
        <w:t xml:space="preserve"> on HIV medicine shortages </w:t>
      </w:r>
      <w:del w:id="1" w:author="James Benedict" w:date="2017-08-24T11:13:00Z">
        <w:r w:rsidDel="004968C4">
          <w:rPr>
            <w:rFonts w:ascii="Lato-Regular" w:hAnsi="Lato-Regular" w:cs="Lato-Regular"/>
            <w:sz w:val="22"/>
            <w:szCs w:val="22"/>
          </w:rPr>
          <w:delText xml:space="preserve">on the Ssese Islands </w:delText>
        </w:r>
      </w:del>
      <w:r>
        <w:rPr>
          <w:rFonts w:ascii="Lato-Regular" w:hAnsi="Lato-Regular" w:cs="Lato-Regular"/>
          <w:sz w:val="22"/>
          <w:szCs w:val="22"/>
        </w:rPr>
        <w:t xml:space="preserve">for the ‘Daily Monitor’, Uganda’s largest independent newspaper. </w:t>
      </w:r>
    </w:p>
    <w:p w14:paraId="5B9D6C21" w14:textId="5936427C" w:rsidR="00F04AA4" w:rsidDel="00444D66" w:rsidRDefault="00F04AA4" w:rsidP="00F04AA4">
      <w:pPr>
        <w:pStyle w:val="BasicParagraph"/>
        <w:suppressAutoHyphens/>
        <w:rPr>
          <w:del w:id="2" w:author="James Benedict" w:date="2017-08-24T10:50:00Z"/>
          <w:rFonts w:ascii="Lato-Regular" w:hAnsi="Lato-Regular" w:cs="Lato-Regular"/>
          <w:sz w:val="22"/>
          <w:szCs w:val="22"/>
        </w:rPr>
      </w:pPr>
    </w:p>
    <w:p w14:paraId="414A17B6" w14:textId="04FC2C25" w:rsidR="00F04AA4" w:rsidRDefault="00F04AA4" w:rsidP="00F04AA4">
      <w:pPr>
        <w:pStyle w:val="BasicParagraph"/>
        <w:suppressAutoHyphens/>
        <w:rPr>
          <w:rFonts w:ascii="Lato-Regular" w:hAnsi="Lato-Regular" w:cs="Lato-Regular"/>
          <w:sz w:val="22"/>
          <w:szCs w:val="22"/>
        </w:rPr>
      </w:pPr>
      <w:del w:id="3" w:author="James Benedict" w:date="2017-08-24T10:50:00Z">
        <w:r w:rsidDel="00444D66">
          <w:rPr>
            <w:rFonts w:ascii="Lato-Regular" w:hAnsi="Lato-Regular" w:cs="Lato-Regular"/>
            <w:sz w:val="22"/>
            <w:szCs w:val="22"/>
          </w:rPr>
          <w:delText xml:space="preserve">The islands are one of Uganda’s poorest districts, and I felt compelled to help this under served community. </w:delText>
        </w:r>
      </w:del>
      <w:r>
        <w:rPr>
          <w:rFonts w:ascii="Lato-Regular" w:hAnsi="Lato-Regular" w:cs="Lato-Regular"/>
          <w:sz w:val="22"/>
          <w:szCs w:val="22"/>
        </w:rPr>
        <w:t xml:space="preserve">When a district official continued to claim there was no evidence of a shortage, I confronted him with my photos of trash bags outside of a clinic filled with medicine days from expiration.    </w:t>
      </w:r>
    </w:p>
    <w:p w14:paraId="527C8645" w14:textId="77777777" w:rsidR="00F04AA4" w:rsidRDefault="00F04AA4" w:rsidP="00F04AA4">
      <w:pPr>
        <w:pStyle w:val="BasicParagraph"/>
        <w:suppressAutoHyphens/>
        <w:rPr>
          <w:rStyle w:val="Hyperlink"/>
          <w:sz w:val="22"/>
          <w:szCs w:val="22"/>
        </w:rPr>
      </w:pPr>
    </w:p>
    <w:p w14:paraId="0E37E727" w14:textId="77777777"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Without being there we would have never discovered how reality differed from the official story. The only way to bring about accountability is by doing your due diligence and having the spine to stand by your findings</w:t>
      </w:r>
      <w:ins w:id="4" w:author="Microsoft Office User" w:date="2017-08-23T15:27:00Z">
        <w:r w:rsidR="00740B37">
          <w:rPr>
            <w:rFonts w:ascii="Lato-Regular" w:hAnsi="Lato-Regular" w:cs="Lato-Regular"/>
            <w:sz w:val="22"/>
            <w:szCs w:val="22"/>
          </w:rPr>
          <w:t xml:space="preserve"> — even if those in power try to spin the </w:t>
        </w:r>
      </w:ins>
      <w:ins w:id="5" w:author="Microsoft Office User" w:date="2017-08-23T15:40:00Z">
        <w:r w:rsidR="005D5648">
          <w:rPr>
            <w:rFonts w:ascii="Lato-Regular" w:hAnsi="Lato-Regular" w:cs="Lato-Regular"/>
            <w:sz w:val="22"/>
            <w:szCs w:val="22"/>
          </w:rPr>
          <w:t>facts</w:t>
        </w:r>
      </w:ins>
      <w:del w:id="6" w:author="Richard L Benedict" w:date="2017-08-22T18:09:00Z">
        <w:r w:rsidDel="00D52C92">
          <w:rPr>
            <w:rFonts w:ascii="Lato-Regular" w:hAnsi="Lato-Regular" w:cs="Lato-Regular"/>
            <w:sz w:val="22"/>
            <w:szCs w:val="22"/>
          </w:rPr>
          <w:delText xml:space="preserve"> — especially when those in power disagree</w:delText>
        </w:r>
      </w:del>
      <w:r>
        <w:rPr>
          <w:rFonts w:ascii="Lato-Regular" w:hAnsi="Lato-Regular" w:cs="Lato-Regular"/>
          <w:sz w:val="22"/>
          <w:szCs w:val="22"/>
        </w:rPr>
        <w:t xml:space="preserve">. </w:t>
      </w:r>
    </w:p>
    <w:p w14:paraId="11AB6DBB" w14:textId="77777777" w:rsidR="00F04AA4" w:rsidRDefault="00F04AA4" w:rsidP="00F04AA4">
      <w:pPr>
        <w:pStyle w:val="BasicParagraph"/>
        <w:suppressAutoHyphens/>
        <w:rPr>
          <w:rFonts w:ascii="Lato-Regular" w:hAnsi="Lato-Regular" w:cs="Lato-Regular"/>
          <w:sz w:val="22"/>
          <w:szCs w:val="22"/>
        </w:rPr>
      </w:pPr>
    </w:p>
    <w:p w14:paraId="789D5900" w14:textId="77777777" w:rsidR="00F04AA4" w:rsidRDefault="00F04AA4" w:rsidP="00F04AA4">
      <w:pPr>
        <w:pStyle w:val="BasicParagraph"/>
        <w:suppressAutoHyphens/>
        <w:rPr>
          <w:rFonts w:ascii="Lato-Regular" w:hAnsi="Lato-Regular" w:cs="Lato-Regular"/>
          <w:sz w:val="22"/>
          <w:szCs w:val="22"/>
        </w:rPr>
      </w:pPr>
      <w:del w:id="7" w:author="Richard L Benedict" w:date="2017-08-22T18:10:00Z">
        <w:r w:rsidDel="00D52C92">
          <w:rPr>
            <w:rFonts w:ascii="Lato-Regular" w:hAnsi="Lato-Regular" w:cs="Lato-Regular"/>
            <w:sz w:val="22"/>
            <w:szCs w:val="22"/>
          </w:rPr>
          <w:delText xml:space="preserve">Visual journalists have a duty to tell stories that defend the public’s interest since our medium is often more understandable than paragraph after paragraph. </w:delText>
        </w:r>
      </w:del>
      <w:r>
        <w:rPr>
          <w:rFonts w:ascii="Lato-Regular" w:hAnsi="Lato-Regular" w:cs="Lato-Regular"/>
          <w:sz w:val="22"/>
          <w:szCs w:val="22"/>
        </w:rPr>
        <w:t xml:space="preserve">Creating clear explanatory journalism has never been more important than today with the amount of misinformation spreading. </w:t>
      </w:r>
      <w:ins w:id="8" w:author="Microsoft Office User" w:date="2017-08-23T15:29:00Z">
        <w:r w:rsidR="005D5648">
          <w:rPr>
            <w:rFonts w:ascii="Lato-Regular" w:hAnsi="Lato-Regular" w:cs="Lato-Regular"/>
            <w:sz w:val="22"/>
            <w:szCs w:val="22"/>
          </w:rPr>
          <w:t xml:space="preserve">An </w:t>
        </w:r>
      </w:ins>
      <w:ins w:id="9" w:author="Microsoft Office User" w:date="2017-08-23T15:40:00Z">
        <w:r w:rsidR="005D5648">
          <w:rPr>
            <w:rFonts w:ascii="Lato-Regular" w:hAnsi="Lato-Regular" w:cs="Lato-Regular"/>
            <w:sz w:val="22"/>
            <w:szCs w:val="22"/>
          </w:rPr>
          <w:t>approachable</w:t>
        </w:r>
      </w:ins>
      <w:ins w:id="10" w:author="Microsoft Office User" w:date="2017-08-23T15:29:00Z">
        <w:r w:rsidR="005D5648">
          <w:rPr>
            <w:rFonts w:ascii="Lato-Regular" w:hAnsi="Lato-Regular" w:cs="Lato-Regular"/>
            <w:sz w:val="22"/>
            <w:szCs w:val="22"/>
          </w:rPr>
          <w:t xml:space="preserve"> </w:t>
        </w:r>
      </w:ins>
      <w:ins w:id="11" w:author="Microsoft Office User" w:date="2017-08-23T15:40:00Z">
        <w:r w:rsidR="005D5648">
          <w:rPr>
            <w:rFonts w:ascii="Lato-Regular" w:hAnsi="Lato-Regular" w:cs="Lato-Regular"/>
            <w:sz w:val="22"/>
            <w:szCs w:val="22"/>
          </w:rPr>
          <w:t xml:space="preserve">layout </w:t>
        </w:r>
      </w:ins>
      <w:ins w:id="12" w:author="Microsoft Office User" w:date="2017-08-23T15:43:00Z">
        <w:r w:rsidR="005D5648">
          <w:rPr>
            <w:rFonts w:ascii="Lato-Regular" w:hAnsi="Lato-Regular" w:cs="Lato-Regular"/>
            <w:sz w:val="22"/>
            <w:szCs w:val="22"/>
          </w:rPr>
          <w:t>is necessary for an</w:t>
        </w:r>
      </w:ins>
      <w:ins w:id="13" w:author="Microsoft Office User" w:date="2017-08-23T15:40:00Z">
        <w:r w:rsidR="005D5648">
          <w:rPr>
            <w:rFonts w:ascii="Lato-Regular" w:hAnsi="Lato-Regular" w:cs="Lato-Regular"/>
            <w:sz w:val="22"/>
            <w:szCs w:val="22"/>
          </w:rPr>
          <w:t xml:space="preserve"> accessible story and </w:t>
        </w:r>
      </w:ins>
      <w:del w:id="14" w:author="Microsoft Office User" w:date="2017-08-23T15:40:00Z">
        <w:r w:rsidDel="005D5648">
          <w:rPr>
            <w:rFonts w:ascii="Lato-Regular" w:hAnsi="Lato-Regular" w:cs="Lato-Regular"/>
            <w:sz w:val="22"/>
            <w:szCs w:val="22"/>
          </w:rPr>
          <w:delText>G</w:delText>
        </w:r>
      </w:del>
      <w:ins w:id="15" w:author="Microsoft Office User" w:date="2017-08-23T15:40:00Z">
        <w:r w:rsidR="005D5648">
          <w:rPr>
            <w:rFonts w:ascii="Lato-Regular" w:hAnsi="Lato-Regular" w:cs="Lato-Regular"/>
            <w:sz w:val="22"/>
            <w:szCs w:val="22"/>
          </w:rPr>
          <w:t>g</w:t>
        </w:r>
      </w:ins>
      <w:r>
        <w:rPr>
          <w:rFonts w:ascii="Lato-Regular" w:hAnsi="Lato-Regular" w:cs="Lato-Regular"/>
          <w:sz w:val="22"/>
          <w:szCs w:val="22"/>
        </w:rPr>
        <w:t xml:space="preserve">raphics have the power to make the complicated and abstract tangible. I would love to learn from all the talented Wall Street Journal journalists already excelling at this. </w:t>
      </w:r>
    </w:p>
    <w:p w14:paraId="476C4C70" w14:textId="77777777" w:rsidR="00F04AA4" w:rsidRDefault="00F04AA4" w:rsidP="00F04AA4">
      <w:pPr>
        <w:pStyle w:val="BasicParagraph"/>
        <w:suppressAutoHyphens/>
        <w:rPr>
          <w:rFonts w:ascii="Lato-Regular" w:hAnsi="Lato-Regular" w:cs="Lato-Regular"/>
          <w:sz w:val="22"/>
          <w:szCs w:val="22"/>
        </w:rPr>
      </w:pPr>
    </w:p>
    <w:p w14:paraId="20BD2CD8" w14:textId="77777777" w:rsidR="00D52C92" w:rsidRDefault="00F04AA4" w:rsidP="00F04AA4">
      <w:pPr>
        <w:pStyle w:val="BasicParagraph"/>
        <w:suppressAutoHyphens/>
        <w:rPr>
          <w:ins w:id="16" w:author="Richard L Benedict" w:date="2017-08-22T18:11:00Z"/>
          <w:rFonts w:ascii="Lato-Regular" w:hAnsi="Lato-Regular" w:cs="Lato-Regular"/>
          <w:sz w:val="22"/>
          <w:szCs w:val="22"/>
        </w:rPr>
      </w:pPr>
      <w:r>
        <w:rPr>
          <w:rFonts w:ascii="Lato-Regular" w:hAnsi="Lato-Regular" w:cs="Lato-Regular"/>
          <w:sz w:val="22"/>
          <w:szCs w:val="22"/>
        </w:rPr>
        <w:t xml:space="preserve">This is not to say I wouldn’t make a meaningful contribution to your team </w:t>
      </w:r>
      <w:del w:id="17" w:author="Richard L Benedict" w:date="2017-08-22T18:10:00Z">
        <w:r w:rsidDel="00D52C92">
          <w:rPr>
            <w:rFonts w:ascii="Lato-Regular" w:hAnsi="Lato-Regular" w:cs="Lato-Regular"/>
            <w:sz w:val="22"/>
            <w:szCs w:val="22"/>
          </w:rPr>
          <w:delText>today</w:delText>
        </w:r>
      </w:del>
      <w:ins w:id="18" w:author="Richard L Benedict" w:date="2017-08-22T18:10:00Z">
        <w:r w:rsidR="00D52C92">
          <w:rPr>
            <w:rFonts w:ascii="Lato-Regular" w:hAnsi="Lato-Regular" w:cs="Lato-Regular"/>
            <w:sz w:val="22"/>
            <w:szCs w:val="22"/>
          </w:rPr>
          <w:t>also</w:t>
        </w:r>
      </w:ins>
      <w:r>
        <w:rPr>
          <w:rFonts w:ascii="Lato-Regular" w:hAnsi="Lato-Regular" w:cs="Lato-Regular"/>
          <w:sz w:val="22"/>
          <w:szCs w:val="22"/>
        </w:rPr>
        <w:t xml:space="preserve">. I am a holistic visual reporter who has </w:t>
      </w:r>
      <w:del w:id="19" w:author="Richard L Benedict" w:date="2017-08-22T18:10:00Z">
        <w:r w:rsidDel="00D52C92">
          <w:rPr>
            <w:rFonts w:ascii="Lato-Regular" w:hAnsi="Lato-Regular" w:cs="Lato-Regular"/>
            <w:sz w:val="22"/>
            <w:szCs w:val="22"/>
          </w:rPr>
          <w:delText>been awarded</w:delText>
        </w:r>
      </w:del>
      <w:ins w:id="20" w:author="Richard L Benedict" w:date="2017-08-22T18:10:00Z">
        <w:r w:rsidR="00D52C92">
          <w:rPr>
            <w:rFonts w:ascii="Lato-Regular" w:hAnsi="Lato-Regular" w:cs="Lato-Regular"/>
            <w:sz w:val="22"/>
            <w:szCs w:val="22"/>
          </w:rPr>
          <w:t>received awards</w:t>
        </w:r>
      </w:ins>
      <w:r>
        <w:rPr>
          <w:rFonts w:ascii="Lato-Regular" w:hAnsi="Lato-Regular" w:cs="Lato-Regular"/>
          <w:sz w:val="22"/>
          <w:szCs w:val="22"/>
        </w:rPr>
        <w:t xml:space="preserve"> for telling stories with data, graphics, layout, pictures and words. A journalist should be able to tell a story with whichever medium serves it best, so I’ve worked hard to be well rounded. </w:t>
      </w:r>
    </w:p>
    <w:p w14:paraId="146E313D" w14:textId="77777777" w:rsidR="00D52C92" w:rsidRDefault="00D52C92" w:rsidP="00F04AA4">
      <w:pPr>
        <w:pStyle w:val="BasicParagraph"/>
        <w:suppressAutoHyphens/>
        <w:rPr>
          <w:ins w:id="21" w:author="Richard L Benedict" w:date="2017-08-22T18:11:00Z"/>
          <w:rFonts w:ascii="Lato-Regular" w:hAnsi="Lato-Regular" w:cs="Lato-Regular"/>
          <w:sz w:val="22"/>
          <w:szCs w:val="22"/>
        </w:rPr>
      </w:pPr>
    </w:p>
    <w:p w14:paraId="6263B1AC" w14:textId="4E375D79" w:rsidR="00DF3C37" w:rsidRDefault="00F04AA4" w:rsidP="00F04AA4">
      <w:pPr>
        <w:pStyle w:val="BasicParagraph"/>
        <w:suppressAutoHyphens/>
        <w:rPr>
          <w:ins w:id="22" w:author="Microsoft Office User" w:date="2017-08-23T15:36:00Z"/>
          <w:rFonts w:ascii="Lato-Regular" w:hAnsi="Lato-Regular" w:cs="Lato-Regular"/>
          <w:sz w:val="22"/>
          <w:szCs w:val="22"/>
        </w:rPr>
      </w:pPr>
      <w:r>
        <w:rPr>
          <w:rFonts w:ascii="Lato-Regular" w:hAnsi="Lato-Regular" w:cs="Lato-Regular"/>
          <w:sz w:val="22"/>
          <w:szCs w:val="22"/>
        </w:rPr>
        <w:t>My first job after graduation was reporting with the Reuters national desk on an investigative series where I met tight deadlines</w:t>
      </w:r>
      <w:ins w:id="23" w:author="James Benedict" w:date="2017-08-24T10:52:00Z">
        <w:r w:rsidR="00444D66">
          <w:rPr>
            <w:rFonts w:ascii="Lato-Regular" w:hAnsi="Lato-Regular" w:cs="Lato-Regular"/>
            <w:sz w:val="22"/>
            <w:szCs w:val="22"/>
          </w:rPr>
          <w:t>,</w:t>
        </w:r>
      </w:ins>
      <w:ins w:id="24" w:author="James Benedict" w:date="2017-08-24T10:53:00Z">
        <w:r w:rsidR="00444D66">
          <w:rPr>
            <w:rFonts w:ascii="Lato-Regular" w:hAnsi="Lato-Regular" w:cs="Lato-Regular"/>
            <w:sz w:val="22"/>
            <w:szCs w:val="22"/>
          </w:rPr>
          <w:t xml:space="preserve"> </w:t>
        </w:r>
      </w:ins>
      <w:ins w:id="25" w:author="James Benedict" w:date="2017-08-24T11:03:00Z">
        <w:r w:rsidR="00DB1957">
          <w:rPr>
            <w:rFonts w:ascii="Lato-Regular" w:hAnsi="Lato-Regular" w:cs="Lato-Regular"/>
            <w:sz w:val="22"/>
            <w:szCs w:val="22"/>
          </w:rPr>
          <w:t>populated a database</w:t>
        </w:r>
      </w:ins>
      <w:ins w:id="26" w:author="James Benedict" w:date="2017-08-24T10:53:00Z">
        <w:r w:rsidR="00444D66">
          <w:rPr>
            <w:rFonts w:ascii="Lato-Regular" w:hAnsi="Lato-Regular" w:cs="Lato-Regular"/>
            <w:sz w:val="22"/>
            <w:szCs w:val="22"/>
          </w:rPr>
          <w:t>, and</w:t>
        </w:r>
      </w:ins>
      <w:ins w:id="27" w:author="James Benedict" w:date="2017-08-24T10:52:00Z">
        <w:r w:rsidR="00444D66">
          <w:rPr>
            <w:rFonts w:ascii="Lato-Regular" w:hAnsi="Lato-Regular" w:cs="Lato-Regular"/>
            <w:sz w:val="22"/>
            <w:szCs w:val="22"/>
          </w:rPr>
          <w:t xml:space="preserve"> </w:t>
        </w:r>
      </w:ins>
      <w:del w:id="28" w:author="James Benedict" w:date="2017-08-24T10:52:00Z">
        <w:r w:rsidDel="00444D66">
          <w:rPr>
            <w:rFonts w:ascii="Lato-Regular" w:hAnsi="Lato-Regular" w:cs="Lato-Regular"/>
            <w:sz w:val="22"/>
            <w:szCs w:val="22"/>
          </w:rPr>
          <w:delText xml:space="preserve"> and learned how to bulletproof my reporting</w:delText>
        </w:r>
      </w:del>
      <w:ins w:id="29" w:author="James Benedict" w:date="2017-08-24T10:52:00Z">
        <w:r w:rsidR="00444D66">
          <w:rPr>
            <w:rFonts w:ascii="Lato-Regular" w:hAnsi="Lato-Regular" w:cs="Lato-Regular"/>
            <w:sz w:val="22"/>
            <w:szCs w:val="22"/>
          </w:rPr>
          <w:t>bulletproofed a story about a litigious company</w:t>
        </w:r>
      </w:ins>
      <w:ins w:id="30" w:author="James Benedict" w:date="2017-08-24T10:51:00Z">
        <w:r w:rsidR="00444D66">
          <w:rPr>
            <w:rFonts w:ascii="Lato-Regular" w:hAnsi="Lato-Regular" w:cs="Lato-Regular"/>
            <w:sz w:val="22"/>
            <w:szCs w:val="22"/>
          </w:rPr>
          <w:t>. I</w:t>
        </w:r>
      </w:ins>
      <w:del w:id="31" w:author="James Benedict" w:date="2017-08-24T10:51:00Z">
        <w:r w:rsidDel="00444D66">
          <w:rPr>
            <w:rFonts w:ascii="Lato-Regular" w:hAnsi="Lato-Regular" w:cs="Lato-Regular"/>
            <w:sz w:val="22"/>
            <w:szCs w:val="22"/>
          </w:rPr>
          <w:delText>.</w:delText>
        </w:r>
      </w:del>
      <w:ins w:id="32" w:author="Microsoft Office User" w:date="2017-08-23T15:41:00Z">
        <w:del w:id="33" w:author="James Benedict" w:date="2017-08-24T10:51:00Z">
          <w:r w:rsidR="005D5648" w:rsidDel="00444D66">
            <w:rPr>
              <w:rFonts w:ascii="Lato-Regular" w:hAnsi="Lato-Regular" w:cs="Lato-Regular"/>
              <w:sz w:val="22"/>
              <w:szCs w:val="22"/>
            </w:rPr>
            <w:delText xml:space="preserve"> I primarily populated a database </w:delText>
          </w:r>
        </w:del>
      </w:ins>
      <w:ins w:id="34" w:author="Microsoft Office User" w:date="2017-08-23T15:43:00Z">
        <w:del w:id="35" w:author="James Benedict" w:date="2017-08-24T10:51:00Z">
          <w:r w:rsidR="005D5648" w:rsidDel="00444D66">
            <w:rPr>
              <w:rFonts w:ascii="Lato-Regular" w:hAnsi="Lato-Regular" w:cs="Lato-Regular"/>
              <w:sz w:val="22"/>
              <w:szCs w:val="22"/>
            </w:rPr>
            <w:delText>yada yada</w:delText>
          </w:r>
        </w:del>
      </w:ins>
      <w:del w:id="36" w:author="James Benedict" w:date="2017-08-24T10:51:00Z">
        <w:r w:rsidDel="00444D66">
          <w:rPr>
            <w:rFonts w:ascii="Lato-Regular" w:hAnsi="Lato-Regular" w:cs="Lato-Regular"/>
            <w:sz w:val="22"/>
            <w:szCs w:val="22"/>
          </w:rPr>
          <w:delText xml:space="preserve"> I</w:delText>
        </w:r>
      </w:del>
      <w:r>
        <w:rPr>
          <w:rFonts w:ascii="Lato-Regular" w:hAnsi="Lato-Regular" w:cs="Lato-Regular"/>
          <w:sz w:val="22"/>
          <w:szCs w:val="22"/>
        </w:rPr>
        <w:t xml:space="preserve"> have extensive professional experience with responsive web development</w:t>
      </w:r>
      <w:ins w:id="37" w:author="Microsoft Office User" w:date="2017-08-23T15:35:00Z">
        <w:del w:id="38" w:author="James Benedict" w:date="2017-08-24T11:14:00Z">
          <w:r w:rsidR="00DF3C37" w:rsidDel="004968C4">
            <w:rPr>
              <w:rFonts w:ascii="Lato-Regular" w:hAnsi="Lato-Regular" w:cs="Lato-Regular"/>
              <w:sz w:val="22"/>
              <w:szCs w:val="22"/>
            </w:rPr>
            <w:delText>,</w:delText>
          </w:r>
        </w:del>
        <w:r w:rsidR="00DF3C37">
          <w:rPr>
            <w:rFonts w:ascii="Lato-Regular" w:hAnsi="Lato-Regular" w:cs="Lato-Regular"/>
            <w:sz w:val="22"/>
            <w:szCs w:val="22"/>
          </w:rPr>
          <w:t xml:space="preserve"> </w:t>
        </w:r>
        <w:del w:id="39" w:author="James Benedict" w:date="2017-08-24T11:03:00Z">
          <w:r w:rsidR="00DF3C37" w:rsidDel="00DB1957">
            <w:rPr>
              <w:rFonts w:ascii="Lato-Regular" w:hAnsi="Lato-Regular" w:cs="Lato-Regular"/>
              <w:sz w:val="22"/>
              <w:szCs w:val="22"/>
            </w:rPr>
            <w:delText>javascript</w:delText>
          </w:r>
        </w:del>
      </w:ins>
      <w:ins w:id="40" w:author="Microsoft Office User" w:date="2017-08-23T15:44:00Z">
        <w:del w:id="41" w:author="James Benedict" w:date="2017-08-24T11:03:00Z">
          <w:r w:rsidR="005D5648" w:rsidDel="00DB1957">
            <w:rPr>
              <w:rFonts w:ascii="Lato-Regular" w:hAnsi="Lato-Regular" w:cs="Lato-Regular"/>
              <w:sz w:val="22"/>
              <w:szCs w:val="22"/>
            </w:rPr>
            <w:delText xml:space="preserve"> an</w:delText>
          </w:r>
        </w:del>
        <w:del w:id="42" w:author="James Benedict" w:date="2017-08-24T10:55:00Z">
          <w:r w:rsidR="005D5648" w:rsidDel="00444D66">
            <w:rPr>
              <w:rFonts w:ascii="Lato-Regular" w:hAnsi="Lato-Regular" w:cs="Lato-Regular"/>
              <w:sz w:val="22"/>
              <w:szCs w:val="22"/>
            </w:rPr>
            <w:delText>d modern tools like SASS</w:delText>
          </w:r>
        </w:del>
        <w:del w:id="43" w:author="James Benedict" w:date="2017-08-24T11:03:00Z">
          <w:r w:rsidR="005D5648" w:rsidDel="00DB1957">
            <w:rPr>
              <w:rFonts w:ascii="Lato-Regular" w:hAnsi="Lato-Regular" w:cs="Lato-Regular"/>
              <w:sz w:val="22"/>
              <w:szCs w:val="22"/>
            </w:rPr>
            <w:delText>.</w:delText>
          </w:r>
        </w:del>
      </w:ins>
      <w:del w:id="44" w:author="James Benedict" w:date="2017-08-24T11:03:00Z">
        <w:r w:rsidDel="00DB1957">
          <w:rPr>
            <w:rFonts w:ascii="Lato-Regular" w:hAnsi="Lato-Regular" w:cs="Lato-Regular"/>
            <w:sz w:val="22"/>
            <w:szCs w:val="22"/>
          </w:rPr>
          <w:delText xml:space="preserve"> and</w:delText>
        </w:r>
      </w:del>
      <w:ins w:id="45" w:author="James Benedict" w:date="2017-08-24T11:03:00Z">
        <w:r w:rsidR="00DB1957">
          <w:rPr>
            <w:rFonts w:ascii="Lato-Regular" w:hAnsi="Lato-Regular" w:cs="Lato-Regular"/>
            <w:sz w:val="22"/>
            <w:szCs w:val="22"/>
          </w:rPr>
          <w:t xml:space="preserve">and </w:t>
        </w:r>
        <w:proofErr w:type="spellStart"/>
        <w:r w:rsidR="00DB1957">
          <w:rPr>
            <w:rFonts w:ascii="Lato-Regular" w:hAnsi="Lato-Regular" w:cs="Lato-Regular"/>
            <w:sz w:val="22"/>
            <w:szCs w:val="22"/>
          </w:rPr>
          <w:t>javascript</w:t>
        </w:r>
        <w:proofErr w:type="spellEnd"/>
        <w:r w:rsidR="00DB1957">
          <w:rPr>
            <w:rFonts w:ascii="Lato-Regular" w:hAnsi="Lato-Regular" w:cs="Lato-Regular"/>
            <w:sz w:val="22"/>
            <w:szCs w:val="22"/>
          </w:rPr>
          <w:t>.</w:t>
        </w:r>
      </w:ins>
      <w:ins w:id="46" w:author="James Benedict" w:date="2017-08-24T11:08:00Z">
        <w:r w:rsidR="00DB1957">
          <w:rPr>
            <w:rFonts w:ascii="Lato-Regular" w:hAnsi="Lato-Regular" w:cs="Lato-Regular"/>
            <w:sz w:val="22"/>
            <w:szCs w:val="22"/>
          </w:rPr>
          <w:t xml:space="preserve"> </w:t>
        </w:r>
        <w:r w:rsidR="00DB1957">
          <w:rPr>
            <w:rFonts w:ascii="Lato-Regular" w:hAnsi="Lato-Regular" w:cs="Lato-Regular"/>
            <w:sz w:val="22"/>
            <w:szCs w:val="22"/>
          </w:rPr>
          <w:t xml:space="preserve">My work as a photographer trained me to never forget about color and composition. </w:t>
        </w:r>
      </w:ins>
      <w:ins w:id="47" w:author="Microsoft Office User" w:date="2017-08-23T15:44:00Z">
        <w:r w:rsidR="005D5648">
          <w:rPr>
            <w:rFonts w:ascii="Lato-Regular" w:hAnsi="Lato-Regular" w:cs="Lato-Regular"/>
            <w:sz w:val="22"/>
            <w:szCs w:val="22"/>
          </w:rPr>
          <w:t xml:space="preserve"> I</w:t>
        </w:r>
      </w:ins>
      <w:r>
        <w:rPr>
          <w:rFonts w:ascii="Lato-Regular" w:hAnsi="Lato-Regular" w:cs="Lato-Regular"/>
          <w:sz w:val="22"/>
          <w:szCs w:val="22"/>
        </w:rPr>
        <w:t xml:space="preserve"> excelled in my programming courses that used d3, Python, SQL, </w:t>
      </w:r>
      <w:del w:id="48" w:author="James Benedict" w:date="2017-08-24T11:04:00Z">
        <w:r w:rsidDel="00DB1957">
          <w:rPr>
            <w:rFonts w:ascii="Lato-Regular" w:hAnsi="Lato-Regular" w:cs="Lato-Regular"/>
            <w:sz w:val="22"/>
            <w:szCs w:val="22"/>
          </w:rPr>
          <w:delText>and other data centric tools</w:delText>
        </w:r>
      </w:del>
      <w:ins w:id="49" w:author="James Benedict" w:date="2017-08-24T11:04:00Z">
        <w:r w:rsidR="00DB1957">
          <w:rPr>
            <w:rFonts w:ascii="Lato-Regular" w:hAnsi="Lato-Regular" w:cs="Lato-Regular"/>
            <w:sz w:val="22"/>
            <w:szCs w:val="22"/>
          </w:rPr>
          <w:t>and relational database design</w:t>
        </w:r>
      </w:ins>
      <w:ins w:id="50" w:author="James Benedict" w:date="2017-08-24T11:15:00Z">
        <w:r w:rsidR="004968C4">
          <w:rPr>
            <w:rFonts w:ascii="Lato-Regular" w:hAnsi="Lato-Regular" w:cs="Lato-Regular"/>
            <w:sz w:val="22"/>
            <w:szCs w:val="22"/>
          </w:rPr>
          <w:t xml:space="preserve"> (I could also say data visualization again instead of database design</w:t>
        </w:r>
        <w:proofErr w:type="gramStart"/>
        <w:r w:rsidR="004968C4">
          <w:rPr>
            <w:rFonts w:ascii="Lato-Regular" w:hAnsi="Lato-Regular" w:cs="Lato-Regular"/>
            <w:sz w:val="22"/>
            <w:szCs w:val="22"/>
          </w:rPr>
          <w:t xml:space="preserve">) </w:t>
        </w:r>
      </w:ins>
      <w:r>
        <w:rPr>
          <w:rFonts w:ascii="Lato-Regular" w:hAnsi="Lato-Regular" w:cs="Lato-Regular"/>
          <w:sz w:val="22"/>
          <w:szCs w:val="22"/>
        </w:rPr>
        <w:t>.</w:t>
      </w:r>
      <w:proofErr w:type="gramEnd"/>
      <w:r>
        <w:rPr>
          <w:rFonts w:ascii="Lato-Regular" w:hAnsi="Lato-Regular" w:cs="Lato-Regular"/>
          <w:sz w:val="22"/>
          <w:szCs w:val="22"/>
        </w:rPr>
        <w:t xml:space="preserve"> I design a story to its strength, whether that is visualizing a complicated dataset, selecting the perfect photo package or </w:t>
      </w:r>
      <w:ins w:id="51" w:author="James Benedict" w:date="2017-08-24T10:49:00Z">
        <w:r w:rsidR="00444D66">
          <w:rPr>
            <w:rFonts w:ascii="Lato-Regular" w:hAnsi="Lato-Regular" w:cs="Lato-Regular"/>
            <w:sz w:val="22"/>
            <w:szCs w:val="22"/>
          </w:rPr>
          <w:t>altering a website's user interface to improve retention on a mobile story.</w:t>
        </w:r>
      </w:ins>
      <w:ins w:id="52" w:author="Microsoft Office User" w:date="2017-08-23T15:37:00Z">
        <w:del w:id="53" w:author="James Benedict" w:date="2017-08-24T10:48:00Z">
          <w:r w:rsidR="004A4689" w:rsidDel="00444D66">
            <w:rPr>
              <w:rFonts w:ascii="Lato-Regular" w:hAnsi="Lato-Regular" w:cs="Lato-Regular"/>
              <w:sz w:val="22"/>
              <w:szCs w:val="22"/>
            </w:rPr>
            <w:delText xml:space="preserve">making a </w:delText>
          </w:r>
        </w:del>
      </w:ins>
    </w:p>
    <w:p w14:paraId="25A3FC63" w14:textId="77777777" w:rsidR="00F04AA4" w:rsidDel="00DF3C37" w:rsidRDefault="00F04AA4" w:rsidP="00F04AA4">
      <w:pPr>
        <w:pStyle w:val="BasicParagraph"/>
        <w:suppressAutoHyphens/>
        <w:rPr>
          <w:del w:id="54" w:author="Microsoft Office User" w:date="2017-08-23T15:36:00Z"/>
          <w:rFonts w:ascii="Lato-Regular" w:hAnsi="Lato-Regular" w:cs="Lato-Regular"/>
          <w:sz w:val="22"/>
          <w:szCs w:val="22"/>
        </w:rPr>
      </w:pPr>
      <w:del w:id="55" w:author="Microsoft Office User" w:date="2017-08-23T15:36:00Z">
        <w:r w:rsidDel="00DF3C37">
          <w:rPr>
            <w:rFonts w:ascii="Lato-Regular" w:hAnsi="Lato-Regular" w:cs="Lato-Regular"/>
            <w:sz w:val="22"/>
            <w:szCs w:val="22"/>
          </w:rPr>
          <w:delText xml:space="preserve">mapping layers of information. </w:delText>
        </w:r>
      </w:del>
    </w:p>
    <w:p w14:paraId="1F1620D5" w14:textId="77777777" w:rsidR="00F04AA4" w:rsidRDefault="00F04AA4" w:rsidP="00F04AA4">
      <w:pPr>
        <w:pStyle w:val="BasicParagraph"/>
        <w:suppressAutoHyphens/>
        <w:rPr>
          <w:rFonts w:ascii="Lato-Regular" w:hAnsi="Lato-Regular" w:cs="Lato-Regular"/>
          <w:sz w:val="22"/>
          <w:szCs w:val="22"/>
        </w:rPr>
      </w:pPr>
    </w:p>
    <w:p w14:paraId="2EF64E11" w14:textId="6A6F94AC" w:rsidR="00D52C92" w:rsidRDefault="00F04AA4" w:rsidP="00F04AA4">
      <w:pPr>
        <w:pStyle w:val="BasicParagraph"/>
        <w:suppressAutoHyphens/>
        <w:rPr>
          <w:ins w:id="56" w:author="Richard L Benedict" w:date="2017-08-22T18:12:00Z"/>
          <w:rFonts w:ascii="Lato-Regular" w:hAnsi="Lato-Regular" w:cs="Lato-Regular"/>
          <w:sz w:val="22"/>
          <w:szCs w:val="22"/>
        </w:rPr>
      </w:pPr>
      <w:r>
        <w:rPr>
          <w:rFonts w:ascii="Lato-Regular" w:hAnsi="Lato-Regular" w:cs="Lato-Regular"/>
          <w:sz w:val="22"/>
          <w:szCs w:val="22"/>
        </w:rPr>
        <w:t>Beyond telling stories, I</w:t>
      </w:r>
      <w:ins w:id="57" w:author="James Benedict" w:date="2017-08-24T11:08:00Z">
        <w:r w:rsidR="00042109">
          <w:rPr>
            <w:rFonts w:ascii="Lato-Regular" w:hAnsi="Lato-Regular" w:cs="Lato-Regular"/>
            <w:sz w:val="22"/>
            <w:szCs w:val="22"/>
          </w:rPr>
          <w:t>'ve</w:t>
        </w:r>
      </w:ins>
      <w:r>
        <w:rPr>
          <w:rFonts w:ascii="Lato-Regular" w:hAnsi="Lato-Regular" w:cs="Lato-Regular"/>
          <w:sz w:val="22"/>
          <w:szCs w:val="22"/>
        </w:rPr>
        <w:t xml:space="preserve"> </w:t>
      </w:r>
      <w:del w:id="58" w:author="James Benedict" w:date="2017-08-24T11:08:00Z">
        <w:r w:rsidDel="00042109">
          <w:rPr>
            <w:rFonts w:ascii="Lato-Regular" w:hAnsi="Lato-Regular" w:cs="Lato-Regular"/>
            <w:sz w:val="22"/>
            <w:szCs w:val="22"/>
          </w:rPr>
          <w:delText xml:space="preserve">have </w:delText>
        </w:r>
      </w:del>
      <w:r>
        <w:rPr>
          <w:rFonts w:ascii="Lato-Regular" w:hAnsi="Lato-Regular" w:cs="Lato-Regular"/>
          <w:sz w:val="22"/>
          <w:szCs w:val="22"/>
        </w:rPr>
        <w:t>used programming to address institutional inefficiencies. As the Indiana Daily Student’s digital director</w:t>
      </w:r>
      <w:ins w:id="59" w:author="Richard L Benedict" w:date="2017-08-22T18:11:00Z">
        <w:r w:rsidR="00D52C92">
          <w:rPr>
            <w:rFonts w:ascii="Lato-Regular" w:hAnsi="Lato-Regular" w:cs="Lato-Regular"/>
            <w:sz w:val="22"/>
            <w:szCs w:val="22"/>
          </w:rPr>
          <w:t>, I found that</w:t>
        </w:r>
      </w:ins>
      <w:r>
        <w:rPr>
          <w:rFonts w:ascii="Lato-Regular" w:hAnsi="Lato-Regular" w:cs="Lato-Regular"/>
          <w:sz w:val="22"/>
          <w:szCs w:val="22"/>
        </w:rPr>
        <w:t xml:space="preserve"> other designers weren’t producing digital content at my standards. Instead of micromanaging their project, I developed an educational template that allowed them to focus on designing and not debugging. More than fifteen designers learned to code using this</w:t>
      </w:r>
      <w:ins w:id="60" w:author="Richard L Benedict" w:date="2017-08-22T18:12:00Z">
        <w:r w:rsidR="00D52C92">
          <w:rPr>
            <w:rFonts w:ascii="Lato-Regular" w:hAnsi="Lato-Regular" w:cs="Lato-Regular"/>
            <w:sz w:val="22"/>
            <w:szCs w:val="22"/>
          </w:rPr>
          <w:t>,</w:t>
        </w:r>
      </w:ins>
      <w:r>
        <w:rPr>
          <w:rFonts w:ascii="Lato-Regular" w:hAnsi="Lato-Regular" w:cs="Lato-Regular"/>
          <w:sz w:val="22"/>
          <w:szCs w:val="22"/>
        </w:rPr>
        <w:t xml:space="preserve"> and it is now integral to the most advanced visual storytelling classes at Indiana University’s Media School. </w:t>
      </w:r>
    </w:p>
    <w:p w14:paraId="3A1DAEFA" w14:textId="77777777" w:rsidR="00D52C92" w:rsidRDefault="00D52C92" w:rsidP="00F04AA4">
      <w:pPr>
        <w:pStyle w:val="BasicParagraph"/>
        <w:suppressAutoHyphens/>
        <w:rPr>
          <w:ins w:id="61" w:author="Richard L Benedict" w:date="2017-08-22T18:12:00Z"/>
          <w:rFonts w:ascii="Lato-Regular" w:hAnsi="Lato-Regular" w:cs="Lato-Regular"/>
          <w:sz w:val="22"/>
          <w:szCs w:val="22"/>
        </w:rPr>
      </w:pPr>
    </w:p>
    <w:p w14:paraId="1FCE8DA1" w14:textId="77777777"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 xml:space="preserve">I’ve developed other software to help the team, like a Python image sorter for the Society for News Design’s annual book, which saved </w:t>
      </w:r>
      <w:del w:id="62" w:author="Richard L Benedict" w:date="2017-08-22T18:12:00Z">
        <w:r w:rsidDel="00D52C92">
          <w:rPr>
            <w:rFonts w:ascii="Lato-Regular" w:hAnsi="Lato-Regular" w:cs="Lato-Regular"/>
            <w:sz w:val="22"/>
            <w:szCs w:val="22"/>
          </w:rPr>
          <w:delText xml:space="preserve">us </w:delText>
        </w:r>
      </w:del>
      <w:ins w:id="63" w:author="Richard L Benedict" w:date="2017-08-22T18:12:00Z">
        <w:r w:rsidR="00D52C92">
          <w:rPr>
            <w:rFonts w:ascii="Lato-Regular" w:hAnsi="Lato-Regular" w:cs="Lato-Regular"/>
            <w:sz w:val="22"/>
            <w:szCs w:val="22"/>
          </w:rPr>
          <w:t xml:space="preserve">the team </w:t>
        </w:r>
      </w:ins>
      <w:r>
        <w:rPr>
          <w:rFonts w:ascii="Lato-Regular" w:hAnsi="Lato-Regular" w:cs="Lato-Regular"/>
          <w:sz w:val="22"/>
          <w:szCs w:val="22"/>
        </w:rPr>
        <w:t xml:space="preserve">a week of busy work. </w:t>
      </w:r>
    </w:p>
    <w:p w14:paraId="521C270A" w14:textId="77777777" w:rsidR="00F04AA4" w:rsidRDefault="00F04AA4" w:rsidP="00F04AA4">
      <w:pPr>
        <w:pStyle w:val="BasicParagraph"/>
        <w:suppressAutoHyphens/>
        <w:rPr>
          <w:rFonts w:ascii="Lato-Regular" w:hAnsi="Lato-Regular" w:cs="Lato-Regular"/>
          <w:sz w:val="22"/>
          <w:szCs w:val="22"/>
        </w:rPr>
      </w:pPr>
    </w:p>
    <w:p w14:paraId="1D128466" w14:textId="77777777"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lastRenderedPageBreak/>
        <w:t xml:space="preserve">I’m committed to always write clear documentation and take time to educate others because </w:t>
      </w:r>
      <w:del w:id="64" w:author="Richard L Benedict" w:date="2017-08-22T18:12:00Z">
        <w:r w:rsidDel="00D52C92">
          <w:rPr>
            <w:rFonts w:ascii="Lato-Regular" w:hAnsi="Lato-Regular" w:cs="Lato-Regular"/>
            <w:sz w:val="22"/>
            <w:szCs w:val="22"/>
          </w:rPr>
          <w:delText xml:space="preserve">I believe </w:delText>
        </w:r>
      </w:del>
      <w:r>
        <w:rPr>
          <w:rFonts w:ascii="Lato-Regular" w:hAnsi="Lato-Regular" w:cs="Lato-Regular"/>
          <w:sz w:val="22"/>
          <w:szCs w:val="22"/>
        </w:rPr>
        <w:t xml:space="preserve">cooperation produces better work than competition. A tool is only useful if it is actually understood, and there should be intentional efforts to bridge the gap between programmers and others in a newsroom. </w:t>
      </w:r>
    </w:p>
    <w:p w14:paraId="6A6E07C2" w14:textId="77777777" w:rsidR="00F04AA4" w:rsidRDefault="00F04AA4" w:rsidP="00F04AA4">
      <w:pPr>
        <w:pStyle w:val="BasicParagraph"/>
        <w:suppressAutoHyphens/>
        <w:rPr>
          <w:rFonts w:ascii="Lato-Regular" w:hAnsi="Lato-Regular" w:cs="Lato-Regular"/>
          <w:sz w:val="22"/>
          <w:szCs w:val="22"/>
        </w:rPr>
      </w:pPr>
      <w:bookmarkStart w:id="65" w:name="_GoBack"/>
      <w:bookmarkEnd w:id="65"/>
    </w:p>
    <w:p w14:paraId="1A2C7AFD" w14:textId="77777777"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 xml:space="preserve">If hired, I </w:t>
      </w:r>
      <w:del w:id="66" w:author="Richard L Benedict" w:date="2017-08-22T18:13:00Z">
        <w:r w:rsidDel="00D52C92">
          <w:rPr>
            <w:rFonts w:ascii="Lato-Regular" w:hAnsi="Lato-Regular" w:cs="Lato-Regular"/>
            <w:sz w:val="22"/>
            <w:szCs w:val="22"/>
          </w:rPr>
          <w:delText>would appreciate continuing to report</w:delText>
        </w:r>
      </w:del>
      <w:ins w:id="67" w:author="Richard L Benedict" w:date="2017-08-22T18:13:00Z">
        <w:r w:rsidR="00D52C92">
          <w:rPr>
            <w:rFonts w:ascii="Lato-Regular" w:hAnsi="Lato-Regular" w:cs="Lato-Regular"/>
            <w:sz w:val="22"/>
            <w:szCs w:val="22"/>
          </w:rPr>
          <w:t>could report</w:t>
        </w:r>
      </w:ins>
      <w:r>
        <w:rPr>
          <w:rFonts w:ascii="Lato-Regular" w:hAnsi="Lato-Regular" w:cs="Lato-Regular"/>
          <w:sz w:val="22"/>
          <w:szCs w:val="22"/>
        </w:rPr>
        <w:t xml:space="preserve"> on </w:t>
      </w:r>
      <w:r>
        <w:rPr>
          <w:rStyle w:val="Hyperlink"/>
          <w:sz w:val="22"/>
          <w:szCs w:val="22"/>
        </w:rPr>
        <w:t>police use of force,</w:t>
      </w:r>
      <w:r>
        <w:rPr>
          <w:rFonts w:ascii="Lato-Regular" w:hAnsi="Lato-Regular" w:cs="Lato-Regular"/>
          <w:sz w:val="22"/>
          <w:szCs w:val="22"/>
        </w:rPr>
        <w:t xml:space="preserve"> the </w:t>
      </w:r>
      <w:r>
        <w:rPr>
          <w:rStyle w:val="Hyperlink"/>
          <w:sz w:val="22"/>
          <w:szCs w:val="22"/>
        </w:rPr>
        <w:t>opioid crisis</w:t>
      </w:r>
      <w:r>
        <w:rPr>
          <w:rFonts w:ascii="Lato-Regular" w:hAnsi="Lato-Regular" w:cs="Lato-Regular"/>
          <w:sz w:val="22"/>
          <w:szCs w:val="22"/>
        </w:rPr>
        <w:t xml:space="preserve">, or the amount of national </w:t>
      </w:r>
      <w:r>
        <w:rPr>
          <w:rStyle w:val="Hyperlink"/>
          <w:sz w:val="22"/>
          <w:szCs w:val="22"/>
        </w:rPr>
        <w:t>money in local elections</w:t>
      </w:r>
      <w:r>
        <w:rPr>
          <w:rFonts w:ascii="Lato-Regular" w:hAnsi="Lato-Regular" w:cs="Lato-Regular"/>
          <w:sz w:val="22"/>
          <w:szCs w:val="22"/>
        </w:rPr>
        <w:t xml:space="preserve">. I’d also love to help explain the staggering amount of news breaking daily in our capital. The last story I reported with Reuters was about </w:t>
      </w:r>
      <w:r>
        <w:rPr>
          <w:rStyle w:val="Hyperlink"/>
          <w:sz w:val="22"/>
          <w:szCs w:val="22"/>
        </w:rPr>
        <w:t>Taser usage</w:t>
      </w:r>
      <w:r>
        <w:rPr>
          <w:rFonts w:ascii="Lato-Regular" w:hAnsi="Lato-Regular" w:cs="Lato-Regular"/>
          <w:sz w:val="22"/>
          <w:szCs w:val="22"/>
        </w:rPr>
        <w:t xml:space="preserve">, which reaffirmed my commitment to </w:t>
      </w:r>
      <w:del w:id="68" w:author="Richard L Benedict" w:date="2017-08-22T18:15:00Z">
        <w:r w:rsidDel="00D52C92">
          <w:rPr>
            <w:rFonts w:ascii="Lato-Regular" w:hAnsi="Lato-Regular" w:cs="Lato-Regular"/>
            <w:sz w:val="22"/>
            <w:szCs w:val="22"/>
          </w:rPr>
          <w:delText>make abusive institutions more accountable to the</w:delText>
        </w:r>
      </w:del>
      <w:ins w:id="69" w:author="Richard L Benedict" w:date="2017-08-22T18:15:00Z">
        <w:r w:rsidR="00D52C92">
          <w:rPr>
            <w:rFonts w:ascii="Lato-Regular" w:hAnsi="Lato-Regular" w:cs="Lato-Regular"/>
            <w:sz w:val="22"/>
            <w:szCs w:val="22"/>
          </w:rPr>
          <w:t>inform the</w:t>
        </w:r>
      </w:ins>
      <w:r>
        <w:rPr>
          <w:rFonts w:ascii="Lato-Regular" w:hAnsi="Lato-Regular" w:cs="Lato-Regular"/>
          <w:sz w:val="22"/>
          <w:szCs w:val="22"/>
        </w:rPr>
        <w:t xml:space="preserve"> public through independent review. </w:t>
      </w:r>
    </w:p>
    <w:p w14:paraId="377709C3" w14:textId="77777777" w:rsidR="00F04AA4" w:rsidRDefault="00F04AA4" w:rsidP="00F04AA4">
      <w:pPr>
        <w:pStyle w:val="BasicParagraph"/>
        <w:suppressAutoHyphens/>
        <w:rPr>
          <w:rFonts w:ascii="Lato-Regular" w:hAnsi="Lato-Regular" w:cs="Lato-Regular"/>
          <w:sz w:val="22"/>
          <w:szCs w:val="22"/>
        </w:rPr>
      </w:pPr>
    </w:p>
    <w:p w14:paraId="6CBE4D1D" w14:textId="77777777" w:rsidR="00F04AA4" w:rsidDel="00042109" w:rsidRDefault="00F04AA4" w:rsidP="00F04AA4">
      <w:pPr>
        <w:pStyle w:val="BasicParagraph"/>
        <w:suppressAutoHyphens/>
        <w:rPr>
          <w:ins w:id="70" w:author="Richard L Benedict" w:date="2017-08-22T18:16:00Z"/>
          <w:del w:id="71" w:author="James Benedict" w:date="2017-08-24T11:09:00Z"/>
          <w:rFonts w:ascii="Lato-Regular" w:hAnsi="Lato-Regular" w:cs="Lato-Regular"/>
          <w:sz w:val="22"/>
          <w:szCs w:val="22"/>
        </w:rPr>
      </w:pPr>
      <w:r>
        <w:rPr>
          <w:rFonts w:ascii="Lato-Regular" w:hAnsi="Lato-Regular" w:cs="Lato-Regular"/>
          <w:sz w:val="22"/>
          <w:szCs w:val="22"/>
        </w:rPr>
        <w:t xml:space="preserve">I want to better my world by making it a more accountable and understandable place. I’m a self-motivated learner who does my best work in a fast paced environment. My versatility separates me from the pack and would allow me to contribute to your team wherever is needed most today. </w:t>
      </w:r>
    </w:p>
    <w:p w14:paraId="5BA1321E" w14:textId="55A7684B" w:rsidR="00D52C92" w:rsidDel="00042109" w:rsidRDefault="00D52C92" w:rsidP="00F04AA4">
      <w:pPr>
        <w:pStyle w:val="BasicParagraph"/>
        <w:suppressAutoHyphens/>
        <w:rPr>
          <w:ins w:id="72" w:author="Richard L Benedict" w:date="2017-08-22T18:16:00Z"/>
          <w:del w:id="73" w:author="James Benedict" w:date="2017-08-24T11:09:00Z"/>
          <w:rFonts w:ascii="Lato-Regular" w:hAnsi="Lato-Regular" w:cs="Lato-Regular"/>
          <w:sz w:val="22"/>
          <w:szCs w:val="22"/>
        </w:rPr>
      </w:pPr>
    </w:p>
    <w:p w14:paraId="520C87FB" w14:textId="0C08A3F9" w:rsidR="00D52C92" w:rsidRPr="00D52C92" w:rsidDel="00042109" w:rsidRDefault="00D52C92" w:rsidP="00F04AA4">
      <w:pPr>
        <w:pStyle w:val="BasicParagraph"/>
        <w:suppressAutoHyphens/>
        <w:rPr>
          <w:del w:id="74" w:author="James Benedict" w:date="2017-08-24T11:09:00Z"/>
          <w:rFonts w:ascii="Lato-Regular" w:hAnsi="Lato-Regular" w:cs="Lato-Regular"/>
          <w:color w:val="FF0000"/>
          <w:sz w:val="22"/>
          <w:szCs w:val="22"/>
          <w:rPrChange w:id="75" w:author="Richard L Benedict" w:date="2017-08-22T18:17:00Z">
            <w:rPr>
              <w:del w:id="76" w:author="James Benedict" w:date="2017-08-24T11:09:00Z"/>
              <w:rFonts w:ascii="Lato-Regular" w:hAnsi="Lato-Regular" w:cs="Lato-Regular"/>
              <w:sz w:val="22"/>
              <w:szCs w:val="22"/>
            </w:rPr>
          </w:rPrChange>
        </w:rPr>
      </w:pPr>
      <w:del w:id="77" w:author="James Benedict" w:date="2017-08-24T11:09:00Z">
        <w:r w:rsidRPr="00D52C92" w:rsidDel="00042109">
          <w:rPr>
            <w:rFonts w:ascii="Lato-Regular" w:hAnsi="Lato-Regular" w:cs="Lato-Regular"/>
            <w:color w:val="FF0000"/>
            <w:sz w:val="22"/>
            <w:szCs w:val="22"/>
            <w:rPrChange w:id="78" w:author="Richard L Benedict" w:date="2017-08-22T18:17:00Z">
              <w:rPr>
                <w:rFonts w:ascii="Lato-Regular" w:hAnsi="Lato-Regular" w:cs="Lato-Regular"/>
                <w:sz w:val="22"/>
                <w:szCs w:val="22"/>
              </w:rPr>
            </w:rPrChange>
          </w:rPr>
          <w:delText>--------------------</w:delText>
        </w:r>
      </w:del>
    </w:p>
    <w:p w14:paraId="45C99547" w14:textId="42873217" w:rsidR="00D52C92" w:rsidRPr="00D52C92" w:rsidDel="00042109" w:rsidRDefault="00D52C92" w:rsidP="00F04AA4">
      <w:pPr>
        <w:pStyle w:val="BasicParagraph"/>
        <w:suppressAutoHyphens/>
        <w:rPr>
          <w:del w:id="79" w:author="James Benedict" w:date="2017-08-24T11:09:00Z"/>
          <w:rFonts w:ascii="Lato-Regular" w:hAnsi="Lato-Regular" w:cs="Lato-Regular"/>
          <w:color w:val="FF0000"/>
          <w:sz w:val="22"/>
          <w:szCs w:val="22"/>
          <w:rPrChange w:id="80" w:author="Richard L Benedict" w:date="2017-08-22T18:17:00Z">
            <w:rPr>
              <w:del w:id="81" w:author="James Benedict" w:date="2017-08-24T11:09:00Z"/>
              <w:rFonts w:ascii="Lato-Regular" w:hAnsi="Lato-Regular" w:cs="Lato-Regular"/>
              <w:sz w:val="22"/>
              <w:szCs w:val="22"/>
            </w:rPr>
          </w:rPrChange>
        </w:rPr>
      </w:pPr>
    </w:p>
    <w:p w14:paraId="6170B09D" w14:textId="3760766E" w:rsidR="00D52C92" w:rsidRPr="00D52C92" w:rsidDel="00042109" w:rsidRDefault="00D52C92" w:rsidP="00F04AA4">
      <w:pPr>
        <w:pStyle w:val="BasicParagraph"/>
        <w:suppressAutoHyphens/>
        <w:rPr>
          <w:del w:id="82" w:author="James Benedict" w:date="2017-08-24T11:09:00Z"/>
          <w:rFonts w:ascii="Lato-Regular" w:hAnsi="Lato-Regular" w:cs="Lato-Regular"/>
          <w:color w:val="FF0000"/>
          <w:sz w:val="22"/>
          <w:szCs w:val="22"/>
          <w:rPrChange w:id="83" w:author="Richard L Benedict" w:date="2017-08-22T18:17:00Z">
            <w:rPr>
              <w:del w:id="84" w:author="James Benedict" w:date="2017-08-24T11:09:00Z"/>
              <w:rFonts w:ascii="Lato-Regular" w:hAnsi="Lato-Regular" w:cs="Lato-Regular"/>
              <w:sz w:val="22"/>
              <w:szCs w:val="22"/>
            </w:rPr>
          </w:rPrChange>
        </w:rPr>
      </w:pPr>
      <w:del w:id="85" w:author="James Benedict" w:date="2017-08-24T11:09:00Z">
        <w:r w:rsidRPr="00D52C92" w:rsidDel="00042109">
          <w:rPr>
            <w:rFonts w:ascii="Lato-Regular" w:hAnsi="Lato-Regular" w:cs="Lato-Regular"/>
            <w:color w:val="FF0000"/>
            <w:sz w:val="22"/>
            <w:szCs w:val="22"/>
            <w:rPrChange w:id="86" w:author="Richard L Benedict" w:date="2017-08-22T18:17:00Z">
              <w:rPr>
                <w:rFonts w:ascii="Lato-Regular" w:hAnsi="Lato-Regular" w:cs="Lato-Regular"/>
                <w:sz w:val="22"/>
                <w:szCs w:val="22"/>
              </w:rPr>
            </w:rPrChange>
          </w:rPr>
          <w:delText>Have you addressed all of these?</w:delText>
        </w:r>
      </w:del>
    </w:p>
    <w:p w14:paraId="3B345F7C" w14:textId="0AAC2258" w:rsidR="00D52C92" w:rsidRPr="00D52C92" w:rsidDel="00042109" w:rsidRDefault="00D52C92" w:rsidP="00F04AA4">
      <w:pPr>
        <w:pStyle w:val="BasicParagraph"/>
        <w:suppressAutoHyphens/>
        <w:rPr>
          <w:del w:id="87" w:author="James Benedict" w:date="2017-08-24T11:09:00Z"/>
          <w:rFonts w:ascii="Lato-Regular" w:hAnsi="Lato-Regular" w:cs="Lato-Regular"/>
          <w:color w:val="FF0000"/>
          <w:sz w:val="22"/>
          <w:szCs w:val="22"/>
          <w:rPrChange w:id="88" w:author="Richard L Benedict" w:date="2017-08-22T18:17:00Z">
            <w:rPr>
              <w:del w:id="89" w:author="James Benedict" w:date="2017-08-24T11:09:00Z"/>
              <w:rFonts w:ascii="Lato-Regular" w:hAnsi="Lato-Regular" w:cs="Lato-Regular"/>
              <w:sz w:val="22"/>
              <w:szCs w:val="22"/>
            </w:rPr>
          </w:rPrChange>
        </w:rPr>
      </w:pPr>
    </w:p>
    <w:p w14:paraId="633FF9D4" w14:textId="6184675C" w:rsidR="00D52C92" w:rsidRPr="00D52C92" w:rsidDel="00042109" w:rsidRDefault="00D52C92" w:rsidP="00D52C92">
      <w:pPr>
        <w:pStyle w:val="NormalWeb"/>
        <w:numPr>
          <w:ilvl w:val="0"/>
          <w:numId w:val="1"/>
        </w:numPr>
        <w:shd w:val="clear" w:color="auto" w:fill="F4F4F4"/>
        <w:spacing w:before="0" w:beforeAutospacing="0" w:after="150" w:afterAutospacing="0"/>
        <w:ind w:left="375"/>
        <w:rPr>
          <w:del w:id="90" w:author="James Benedict" w:date="2017-08-24T11:09:00Z"/>
          <w:rFonts w:ascii="Arial" w:hAnsi="Arial" w:cs="Arial"/>
          <w:color w:val="FF0000"/>
          <w:sz w:val="23"/>
          <w:szCs w:val="23"/>
          <w:rPrChange w:id="91" w:author="Richard L Benedict" w:date="2017-08-22T18:17:00Z">
            <w:rPr>
              <w:del w:id="92" w:author="James Benedict" w:date="2017-08-24T11:09:00Z"/>
              <w:rFonts w:ascii="Arial" w:hAnsi="Arial" w:cs="Arial"/>
              <w:color w:val="666666"/>
              <w:sz w:val="23"/>
              <w:szCs w:val="23"/>
            </w:rPr>
          </w:rPrChange>
        </w:rPr>
      </w:pPr>
      <w:del w:id="93" w:author="James Benedict" w:date="2017-08-24T11:09:00Z">
        <w:r w:rsidRPr="00D52C92" w:rsidDel="00042109">
          <w:rPr>
            <w:rFonts w:ascii="Arial" w:hAnsi="Arial" w:cs="Arial"/>
            <w:color w:val="FF0000"/>
            <w:sz w:val="23"/>
            <w:szCs w:val="23"/>
            <w:rPrChange w:id="94" w:author="Richard L Benedict" w:date="2017-08-22T18:17:00Z">
              <w:rPr>
                <w:rFonts w:ascii="Arial" w:hAnsi="Arial" w:cs="Arial"/>
                <w:color w:val="666666"/>
                <w:sz w:val="23"/>
                <w:szCs w:val="23"/>
              </w:rPr>
            </w:rPrChange>
          </w:rPr>
          <w:delText>Fluency in HTML, CSS and JavaScript,and its libraries, especially D3.</w:delText>
        </w:r>
      </w:del>
    </w:p>
    <w:p w14:paraId="2860156E" w14:textId="12159098" w:rsidR="00D52C92" w:rsidRPr="00D52C92" w:rsidDel="00042109" w:rsidRDefault="00D52C92" w:rsidP="00D52C92">
      <w:pPr>
        <w:pStyle w:val="NormalWeb"/>
        <w:numPr>
          <w:ilvl w:val="0"/>
          <w:numId w:val="1"/>
        </w:numPr>
        <w:shd w:val="clear" w:color="auto" w:fill="F4F4F4"/>
        <w:spacing w:before="0" w:beforeAutospacing="0" w:after="150" w:afterAutospacing="0"/>
        <w:ind w:left="375"/>
        <w:rPr>
          <w:del w:id="95" w:author="James Benedict" w:date="2017-08-24T11:09:00Z"/>
          <w:rFonts w:ascii="Arial" w:hAnsi="Arial" w:cs="Arial"/>
          <w:color w:val="FF0000"/>
          <w:sz w:val="23"/>
          <w:szCs w:val="23"/>
          <w:rPrChange w:id="96" w:author="Richard L Benedict" w:date="2017-08-22T18:17:00Z">
            <w:rPr>
              <w:del w:id="97" w:author="James Benedict" w:date="2017-08-24T11:09:00Z"/>
              <w:rFonts w:ascii="Arial" w:hAnsi="Arial" w:cs="Arial"/>
              <w:color w:val="666666"/>
              <w:sz w:val="23"/>
              <w:szCs w:val="23"/>
            </w:rPr>
          </w:rPrChange>
        </w:rPr>
      </w:pPr>
      <w:del w:id="98" w:author="James Benedict" w:date="2017-08-24T11:09:00Z">
        <w:r w:rsidRPr="00D52C92" w:rsidDel="00042109">
          <w:rPr>
            <w:rFonts w:ascii="Arial" w:hAnsi="Arial" w:cs="Arial"/>
            <w:color w:val="FF0000"/>
            <w:sz w:val="23"/>
            <w:szCs w:val="23"/>
            <w:rPrChange w:id="99" w:author="Richard L Benedict" w:date="2017-08-22T18:17:00Z">
              <w:rPr>
                <w:rFonts w:ascii="Arial" w:hAnsi="Arial" w:cs="Arial"/>
                <w:color w:val="666666"/>
                <w:sz w:val="23"/>
                <w:szCs w:val="23"/>
              </w:rPr>
            </w:rPrChange>
          </w:rPr>
          <w:delText>Data is essential to our work, so the right candidate will have an interest in data journalism and associated tools, such as Excel, SQL, R and Python.</w:delText>
        </w:r>
      </w:del>
    </w:p>
    <w:p w14:paraId="0922E785" w14:textId="18C42975" w:rsidR="00D52C92" w:rsidRPr="00D52C92" w:rsidDel="00042109" w:rsidRDefault="00D52C92" w:rsidP="00D52C92">
      <w:pPr>
        <w:pStyle w:val="NormalWeb"/>
        <w:numPr>
          <w:ilvl w:val="0"/>
          <w:numId w:val="1"/>
        </w:numPr>
        <w:shd w:val="clear" w:color="auto" w:fill="F4F4F4"/>
        <w:spacing w:before="0" w:beforeAutospacing="0" w:after="150" w:afterAutospacing="0"/>
        <w:ind w:left="375"/>
        <w:rPr>
          <w:del w:id="100" w:author="James Benedict" w:date="2017-08-24T11:09:00Z"/>
          <w:rFonts w:ascii="Arial" w:hAnsi="Arial" w:cs="Arial"/>
          <w:color w:val="FF0000"/>
          <w:sz w:val="23"/>
          <w:szCs w:val="23"/>
          <w:rPrChange w:id="101" w:author="Richard L Benedict" w:date="2017-08-22T18:17:00Z">
            <w:rPr>
              <w:del w:id="102" w:author="James Benedict" w:date="2017-08-24T11:09:00Z"/>
              <w:rFonts w:ascii="Arial" w:hAnsi="Arial" w:cs="Arial"/>
              <w:color w:val="666666"/>
              <w:sz w:val="23"/>
              <w:szCs w:val="23"/>
            </w:rPr>
          </w:rPrChange>
        </w:rPr>
      </w:pPr>
      <w:del w:id="103" w:author="James Benedict" w:date="2017-08-24T11:09:00Z">
        <w:r w:rsidRPr="00D52C92" w:rsidDel="00042109">
          <w:rPr>
            <w:rFonts w:ascii="Arial" w:hAnsi="Arial" w:cs="Arial"/>
            <w:color w:val="FF0000"/>
            <w:sz w:val="23"/>
            <w:szCs w:val="23"/>
            <w:rPrChange w:id="104" w:author="Richard L Benedict" w:date="2017-08-22T18:17:00Z">
              <w:rPr>
                <w:rFonts w:ascii="Arial" w:hAnsi="Arial" w:cs="Arial"/>
                <w:color w:val="666666"/>
                <w:sz w:val="23"/>
                <w:szCs w:val="23"/>
              </w:rPr>
            </w:rPrChange>
          </w:rPr>
          <w:delText>Expertise with responsive design and best practices for designing stories for mobile devices.</w:delText>
        </w:r>
      </w:del>
    </w:p>
    <w:p w14:paraId="1B188288" w14:textId="516C1E7D" w:rsidR="00D52C92" w:rsidRPr="00D52C92" w:rsidDel="00042109" w:rsidRDefault="00D52C92" w:rsidP="00D52C92">
      <w:pPr>
        <w:pStyle w:val="NormalWeb"/>
        <w:numPr>
          <w:ilvl w:val="0"/>
          <w:numId w:val="1"/>
        </w:numPr>
        <w:shd w:val="clear" w:color="auto" w:fill="F4F4F4"/>
        <w:spacing w:before="0" w:beforeAutospacing="0" w:after="150" w:afterAutospacing="0"/>
        <w:ind w:left="375"/>
        <w:rPr>
          <w:del w:id="105" w:author="James Benedict" w:date="2017-08-24T11:09:00Z"/>
          <w:rFonts w:ascii="Arial" w:hAnsi="Arial" w:cs="Arial"/>
          <w:color w:val="FF0000"/>
          <w:sz w:val="23"/>
          <w:szCs w:val="23"/>
          <w:rPrChange w:id="106" w:author="Richard L Benedict" w:date="2017-08-22T18:17:00Z">
            <w:rPr>
              <w:del w:id="107" w:author="James Benedict" w:date="2017-08-24T11:09:00Z"/>
              <w:rFonts w:ascii="Arial" w:hAnsi="Arial" w:cs="Arial"/>
              <w:color w:val="666666"/>
              <w:sz w:val="23"/>
              <w:szCs w:val="23"/>
            </w:rPr>
          </w:rPrChange>
        </w:rPr>
      </w:pPr>
      <w:del w:id="108" w:author="James Benedict" w:date="2017-08-24T11:09:00Z">
        <w:r w:rsidRPr="00D52C92" w:rsidDel="00042109">
          <w:rPr>
            <w:rFonts w:ascii="Arial" w:hAnsi="Arial" w:cs="Arial"/>
            <w:color w:val="FF0000"/>
            <w:sz w:val="23"/>
            <w:szCs w:val="23"/>
            <w:rPrChange w:id="109" w:author="Richard L Benedict" w:date="2017-08-22T18:17:00Z">
              <w:rPr>
                <w:rFonts w:ascii="Arial" w:hAnsi="Arial" w:cs="Arial"/>
                <w:color w:val="666666"/>
                <w:sz w:val="23"/>
                <w:szCs w:val="23"/>
              </w:rPr>
            </w:rPrChange>
          </w:rPr>
          <w:delText>Expertise with layout, typography, color and interaction design.</w:delText>
        </w:r>
      </w:del>
    </w:p>
    <w:p w14:paraId="16544B23" w14:textId="3BDA740F" w:rsidR="00D52C92" w:rsidDel="00042109" w:rsidRDefault="00D52C92" w:rsidP="00F04AA4">
      <w:pPr>
        <w:pStyle w:val="BasicParagraph"/>
        <w:suppressAutoHyphens/>
        <w:rPr>
          <w:del w:id="110" w:author="James Benedict" w:date="2017-08-24T11:09:00Z"/>
          <w:rFonts w:ascii="Lato-Regular" w:hAnsi="Lato-Regular" w:cs="Lato-Regular"/>
          <w:sz w:val="22"/>
          <w:szCs w:val="22"/>
        </w:rPr>
      </w:pPr>
    </w:p>
    <w:p w14:paraId="3AD34C3E" w14:textId="7BB5DC9E" w:rsidR="00F04AA4" w:rsidDel="00042109" w:rsidRDefault="00F04AA4" w:rsidP="00F04AA4">
      <w:pPr>
        <w:pStyle w:val="BasicParagraph"/>
        <w:suppressAutoHyphens/>
        <w:rPr>
          <w:del w:id="111" w:author="James Benedict" w:date="2017-08-24T11:09:00Z"/>
          <w:rFonts w:ascii="Lato-Regular" w:hAnsi="Lato-Regular" w:cs="Lato-Regular"/>
          <w:sz w:val="22"/>
          <w:szCs w:val="22"/>
        </w:rPr>
      </w:pPr>
      <w:del w:id="112" w:author="James Benedict" w:date="2017-08-24T11:09:00Z">
        <w:r w:rsidDel="00042109">
          <w:rPr>
            <w:rFonts w:ascii="Lato-Regular" w:hAnsi="Lato-Regular" w:cs="Lato-Regular"/>
            <w:sz w:val="22"/>
            <w:szCs w:val="22"/>
          </w:rPr>
          <w:delText xml:space="preserve"> </w:delText>
        </w:r>
      </w:del>
    </w:p>
    <w:p w14:paraId="5720A7C9" w14:textId="77777777" w:rsidR="0074139C" w:rsidRPr="00942ACB" w:rsidRDefault="008729E1" w:rsidP="00042109">
      <w:pPr>
        <w:pStyle w:val="BasicParagraph"/>
        <w:suppressAutoHyphens/>
        <w:pPrChange w:id="113" w:author="James Benedict" w:date="2017-08-24T11:09:00Z">
          <w:pPr/>
        </w:pPrChange>
      </w:pPr>
      <w:r>
        <w:t xml:space="preserve"> </w:t>
      </w:r>
    </w:p>
    <w:sectPr w:rsidR="0074139C" w:rsidRPr="00942ACB" w:rsidSect="00741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panose1 w:val="00000000000000000000"/>
    <w:charset w:val="4D"/>
    <w:family w:val="auto"/>
    <w:notTrueType/>
    <w:pitch w:val="default"/>
    <w:sig w:usb0="00000003" w:usb1="00000000" w:usb2="00000000" w:usb3="00000000" w:csb0="00000001" w:csb1="00000000"/>
  </w:font>
  <w:font w:name="Lato-Black">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o-Regular">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FE522B"/>
    <w:multiLevelType w:val="multilevel"/>
    <w:tmpl w:val="1164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enedict">
    <w15:presenceInfo w15:providerId="Windows Live" w15:userId="418aad62832c0539"/>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CB"/>
    <w:rsid w:val="00042109"/>
    <w:rsid w:val="00444D66"/>
    <w:rsid w:val="004968C4"/>
    <w:rsid w:val="004A4689"/>
    <w:rsid w:val="005D5648"/>
    <w:rsid w:val="00740B37"/>
    <w:rsid w:val="0074139C"/>
    <w:rsid w:val="007B181A"/>
    <w:rsid w:val="008729E1"/>
    <w:rsid w:val="009068C2"/>
    <w:rsid w:val="00942ACB"/>
    <w:rsid w:val="00D52C92"/>
    <w:rsid w:val="00DB1957"/>
    <w:rsid w:val="00DF3C37"/>
    <w:rsid w:val="00F04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2D4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181A"/>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rsid w:val="00F04AA4"/>
    <w:rPr>
      <w:rFonts w:ascii="Lato-Black" w:hAnsi="Lato-Black" w:cs="Lato-Black"/>
      <w:color w:val="BE4C39"/>
      <w:u w:val="none"/>
    </w:rPr>
  </w:style>
  <w:style w:type="paragraph" w:styleId="NormalWeb">
    <w:name w:val="Normal (Web)"/>
    <w:basedOn w:val="Normal"/>
    <w:uiPriority w:val="99"/>
    <w:semiHidden/>
    <w:unhideWhenUsed/>
    <w:rsid w:val="00D52C9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52C92"/>
    <w:rPr>
      <w:rFonts w:ascii="Tahoma" w:hAnsi="Tahoma" w:cs="Tahoma"/>
      <w:sz w:val="16"/>
      <w:szCs w:val="16"/>
    </w:rPr>
  </w:style>
  <w:style w:type="character" w:customStyle="1" w:styleId="BalloonTextChar">
    <w:name w:val="Balloon Text Char"/>
    <w:basedOn w:val="DefaultParagraphFont"/>
    <w:link w:val="BalloonText"/>
    <w:uiPriority w:val="99"/>
    <w:semiHidden/>
    <w:rsid w:val="00D52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81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AES US Services, LLC</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Benedict</dc:creator>
  <cp:lastModifiedBy>James Benedict</cp:lastModifiedBy>
  <cp:revision>2</cp:revision>
  <dcterms:created xsi:type="dcterms:W3CDTF">2017-08-24T15:17:00Z</dcterms:created>
  <dcterms:modified xsi:type="dcterms:W3CDTF">2017-08-24T15:17:00Z</dcterms:modified>
</cp:coreProperties>
</file>